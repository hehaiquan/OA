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70" w:rsidRPr="00286415" w:rsidRDefault="00CD4069" w:rsidP="00AC0770">
      <w:pPr>
        <w:jc w:val="distribute"/>
        <w:rPr>
          <w:rFonts w:ascii="方正小标宋简体" w:eastAsia="方正小标宋简体" w:hAnsi="华文中宋"/>
          <w:b/>
          <w:snapToGrid w:val="0"/>
          <w:color w:val="FF0000"/>
          <w:sz w:val="56"/>
          <w:szCs w:val="56"/>
        </w:rPr>
      </w:pPr>
      <w:r>
        <w:rPr>
          <w:rFonts w:ascii="方正小标宋简体" w:eastAsia="方正小标宋简体" w:hAnsi="华文中宋" w:hint="eastAsia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180D18" wp14:editId="7FBB21D0">
                <wp:simplePos x="0" y="0"/>
                <wp:positionH relativeFrom="column">
                  <wp:posOffset>-57785</wp:posOffset>
                </wp:positionH>
                <wp:positionV relativeFrom="paragraph">
                  <wp:posOffset>554990</wp:posOffset>
                </wp:positionV>
                <wp:extent cx="5878195" cy="0"/>
                <wp:effectExtent l="37465" t="31115" r="37465" b="3556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819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4514F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43.7pt" to="458.3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" strokecolor="red" strokeweight="4.5pt">
                <v:stroke linestyle="thickThin"/>
              </v:line>
            </w:pict>
          </mc:Fallback>
        </mc:AlternateContent>
      </w:r>
      <w:r w:rsidR="00FE657F">
        <w:rPr>
          <w:rFonts w:ascii="方正小标宋简体" w:eastAsia="方正小标宋简体" w:hAnsi="华文中宋" w:hint="eastAsia"/>
          <w:b/>
          <w:noProof/>
          <w:color w:val="FF0000"/>
          <w:sz w:val="56"/>
          <w:szCs w:val="56"/>
        </w:rPr>
        <w:t>红头</w:t>
      </w:r>
      <w:r w:rsidR="000516C0">
        <w:rPr>
          <w:rFonts w:ascii="方正小标宋简体" w:eastAsia="方正小标宋简体" w:hAnsi="华文中宋" w:hint="eastAsia"/>
          <w:b/>
          <w:noProof/>
          <w:color w:val="FF0000"/>
          <w:sz w:val="56"/>
          <w:szCs w:val="56"/>
        </w:rPr>
        <w:t>示例</w:t>
      </w:r>
    </w:p>
    <w:p w:rsidR="00C249E5" w:rsidRDefault="00392DA2" w:rsidP="005F60DA">
      <w:pPr>
        <w:spacing w:line="590" w:lineRule="exact"/>
        <w:jc w:val="center"/>
      </w:pPr>
      <w:r>
        <w:rPr>
          <w:rFonts w:hint="eastAsia"/>
        </w:rPr>
        <w:t>文号测试</w:t>
      </w:r>
    </w:p>
    <w:p w:rsidR="00214DB6" w:rsidRPr="005D611C" w:rsidRDefault="005F60DA" w:rsidP="00B72E0C">
      <w:pPr>
        <w:rPr>
          <w:ins w:id="0" w:author="陆菲" w:date="2015-08-18T09:17:00Z"/>
        </w:rPr>
      </w:pPr>
      <w:r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0D2F6F" wp14:editId="19E18D5E">
                <wp:simplePos x="0" y="0"/>
                <wp:positionH relativeFrom="column">
                  <wp:posOffset>-53975</wp:posOffset>
                </wp:positionH>
                <wp:positionV relativeFrom="paragraph">
                  <wp:posOffset>7738110</wp:posOffset>
                </wp:positionV>
                <wp:extent cx="5867400" cy="0"/>
                <wp:effectExtent l="0" t="19050" r="1905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B33E1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609.3pt" to="457.75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" strokecolor="red" strokeweight="4.5pt">
                <v:stroke linestyle="thinThick"/>
              </v:line>
            </w:pict>
          </mc:Fallback>
        </mc:AlternateContent>
      </w:r>
      <w:r>
        <w:rPr>
          <w:rFonts w:hint="eastAsia"/>
        </w:rPr>
        <w:t xml:space="preserve"> </w:t>
      </w:r>
      <w:bookmarkStart w:id="1" w:name="mainBody"/>
      <w:bookmarkEnd w:id="1"/>
      <w:ins w:id="2" w:author="陆菲" w:date="2015-08-18T09:17:00Z">
        <w:r w:rsidR="00214DB6">
          <w:rPr>
            <w:rFonts w:hint="eastAsia"/>
          </w:rPr>
          <w:t>在线</w:t>
        </w:r>
        <w:r w:rsidR="00214DB6">
          <w:t>编辑</w:t>
        </w:r>
      </w:ins>
    </w:p>
    <w:p w:rsidR="00292D13" w:rsidRPr="00117258" w:rsidRDefault="00292D13" w:rsidP="005F60DA">
      <w:pPr>
        <w:spacing w:line="590" w:lineRule="exact"/>
      </w:pPr>
    </w:p>
    <w:sectPr w:rsidR="00292D13" w:rsidRPr="00117258" w:rsidSect="0021636F">
      <w:footerReference w:type="even" r:id="rId7"/>
      <w:pgSz w:w="11906" w:h="16838" w:code="9"/>
      <w:pgMar w:top="1418" w:right="1247" w:bottom="1304" w:left="1588" w:header="1134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25" w:rsidRDefault="003A3525">
      <w:r>
        <w:separator/>
      </w:r>
    </w:p>
  </w:endnote>
  <w:endnote w:type="continuationSeparator" w:id="0">
    <w:p w:rsidR="003A3525" w:rsidRDefault="003A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E5" w:rsidRDefault="00C249E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249E5" w:rsidRDefault="00C249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25" w:rsidRDefault="003A3525">
      <w:r>
        <w:separator/>
      </w:r>
    </w:p>
  </w:footnote>
  <w:footnote w:type="continuationSeparator" w:id="0">
    <w:p w:rsidR="003A3525" w:rsidRDefault="003A352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62"/>
  <w:drawingGridVerticalSpacing w:val="4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69"/>
    <w:rsid w:val="000516C0"/>
    <w:rsid w:val="000A4F26"/>
    <w:rsid w:val="000F2362"/>
    <w:rsid w:val="001B5A47"/>
    <w:rsid w:val="00214DB6"/>
    <w:rsid w:val="0021636F"/>
    <w:rsid w:val="00292D13"/>
    <w:rsid w:val="002F4479"/>
    <w:rsid w:val="00334850"/>
    <w:rsid w:val="00341596"/>
    <w:rsid w:val="00354905"/>
    <w:rsid w:val="00364689"/>
    <w:rsid w:val="00392DA2"/>
    <w:rsid w:val="003A3525"/>
    <w:rsid w:val="003A54C4"/>
    <w:rsid w:val="003F30B3"/>
    <w:rsid w:val="00495AF5"/>
    <w:rsid w:val="004F71BE"/>
    <w:rsid w:val="00514F20"/>
    <w:rsid w:val="005A3DB7"/>
    <w:rsid w:val="005B0D37"/>
    <w:rsid w:val="005F60DA"/>
    <w:rsid w:val="00687D1C"/>
    <w:rsid w:val="007352FA"/>
    <w:rsid w:val="007C58AD"/>
    <w:rsid w:val="007D5837"/>
    <w:rsid w:val="008D1C84"/>
    <w:rsid w:val="009606AF"/>
    <w:rsid w:val="00AC0770"/>
    <w:rsid w:val="00B26A9A"/>
    <w:rsid w:val="00B3156C"/>
    <w:rsid w:val="00B628A2"/>
    <w:rsid w:val="00BD28CA"/>
    <w:rsid w:val="00C02C16"/>
    <w:rsid w:val="00C249E5"/>
    <w:rsid w:val="00C83D40"/>
    <w:rsid w:val="00CD4069"/>
    <w:rsid w:val="00D27069"/>
    <w:rsid w:val="00D6473C"/>
    <w:rsid w:val="00E304EE"/>
    <w:rsid w:val="00F369DA"/>
    <w:rsid w:val="00FE657F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119B52-6259-4F96-B799-F08670BF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069"/>
    <w:pPr>
      <w:widowControl w:val="0"/>
      <w:jc w:val="both"/>
    </w:pPr>
    <w:rPr>
      <w:rFonts w:ascii="Times" w:eastAsia="仿宋_GB2312" w:hAnsi="Times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27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27069"/>
  </w:style>
  <w:style w:type="paragraph" w:styleId="a5">
    <w:name w:val="header"/>
    <w:basedOn w:val="a"/>
    <w:rsid w:val="000A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annotation reference"/>
    <w:rsid w:val="00C83D40"/>
    <w:rPr>
      <w:sz w:val="21"/>
      <w:szCs w:val="21"/>
    </w:rPr>
  </w:style>
  <w:style w:type="paragraph" w:styleId="a7">
    <w:name w:val="annotation text"/>
    <w:basedOn w:val="a"/>
    <w:link w:val="Char"/>
    <w:rsid w:val="00C83D40"/>
    <w:pPr>
      <w:jc w:val="left"/>
    </w:pPr>
  </w:style>
  <w:style w:type="character" w:customStyle="1" w:styleId="Char">
    <w:name w:val="批注文字 Char"/>
    <w:link w:val="a7"/>
    <w:rsid w:val="00C83D40"/>
    <w:rPr>
      <w:rFonts w:ascii="Times" w:eastAsia="仿宋_GB2312" w:hAnsi="Times"/>
      <w:kern w:val="2"/>
      <w:sz w:val="32"/>
      <w:szCs w:val="24"/>
    </w:rPr>
  </w:style>
  <w:style w:type="paragraph" w:styleId="a8">
    <w:name w:val="annotation subject"/>
    <w:basedOn w:val="a7"/>
    <w:next w:val="a7"/>
    <w:link w:val="Char0"/>
    <w:rsid w:val="00C83D40"/>
    <w:rPr>
      <w:b/>
      <w:bCs/>
    </w:rPr>
  </w:style>
  <w:style w:type="character" w:customStyle="1" w:styleId="Char0">
    <w:name w:val="批注主题 Char"/>
    <w:link w:val="a8"/>
    <w:rsid w:val="00C83D40"/>
    <w:rPr>
      <w:rFonts w:ascii="Times" w:eastAsia="仿宋_GB2312" w:hAnsi="Times"/>
      <w:b/>
      <w:bCs/>
      <w:kern w:val="2"/>
      <w:sz w:val="32"/>
      <w:szCs w:val="24"/>
    </w:rPr>
  </w:style>
  <w:style w:type="paragraph" w:styleId="a9">
    <w:name w:val="Balloon Text"/>
    <w:basedOn w:val="a"/>
    <w:link w:val="Char1"/>
    <w:rsid w:val="00C83D40"/>
    <w:rPr>
      <w:sz w:val="18"/>
      <w:szCs w:val="18"/>
    </w:rPr>
  </w:style>
  <w:style w:type="character" w:customStyle="1" w:styleId="Char1">
    <w:name w:val="批注框文本 Char"/>
    <w:link w:val="a9"/>
    <w:rsid w:val="00C83D40"/>
    <w:rPr>
      <w:rFonts w:ascii="Times" w:eastAsia="仿宋_GB2312" w:hAnsi="Time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818CD-8A3D-4B33-AE44-57C3C415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南宁市人民政府办公厅</dc:title>
  <dc:creator>Lenovo User</dc:creator>
  <cp:lastModifiedBy>陆菲</cp:lastModifiedBy>
  <cp:revision>1</cp:revision>
  <cp:lastPrinted>2013-10-17T08:41:00Z</cp:lastPrinted>
  <dcterms:created xsi:type="dcterms:W3CDTF">2015-08-18T01:17:00Z</dcterms:created>
  <dcterms:modified xsi:type="dcterms:W3CDTF">2015-08-18T01:18:00Z</dcterms:modified>
</cp:coreProperties>
</file>