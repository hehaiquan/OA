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B08" w:rsidRPr="005D611C" w:rsidRDefault="005850DB" w:rsidP="00B72E0C">
      <w:ins w:id="0" w:author="陆菲" w:date="2015-08-17T22:53:00Z">
        <w:r>
          <w:rPr>
            <w:rFonts w:ascii="Simsun" w:hAnsi="Simsun"/>
            <w:color w:val="000000"/>
            <w:szCs w:val="21"/>
            <w:shd w:val="clear" w:color="auto" w:fill="FFFFFF"/>
          </w:rPr>
          <w:t xml:space="preserve">　　根据《中华人民共和国政府信息公开条例》（以下简称《条例》），为更好地提供政府信息公开服务，本机关编制了《广西壮族自治区环境保护厅政府信息公开指南（试行）》（以下简称《指南》）。需要获得本机关政府信息公开服务的公民、法人和其他组织，建议阅读《指南》。</w:t>
        </w:r>
        <w:r>
          <w:rPr>
            <w:rFonts w:ascii="Simsun" w:hAnsi="Simsun"/>
            <w:color w:val="000000"/>
            <w:szCs w:val="21"/>
          </w:rPr>
          <w:br/>
        </w:r>
        <w:r>
          <w:rPr>
            <w:rFonts w:ascii="Simsun" w:hAnsi="Simsun"/>
            <w:color w:val="000000"/>
            <w:szCs w:val="21"/>
            <w:shd w:val="clear" w:color="auto" w:fill="FFFFFF"/>
          </w:rPr>
          <w:t xml:space="preserve">　　本机关政府信息公开工作如发生变化，《指南》将及时作出更新、说明。公民、法人和其他组织可以在广西政府门户网站链接的本机关网页或在广西壮族自治区环境保护厅网站查阅，也可以到广西壮族自治区政务服务中心本机关窗口或本机关办公室咨询。</w:t>
        </w:r>
        <w:r>
          <w:rPr>
            <w:rFonts w:ascii="Simsun" w:hAnsi="Simsun"/>
            <w:color w:val="000000"/>
            <w:szCs w:val="21"/>
          </w:rPr>
          <w:br/>
        </w:r>
        <w:r>
          <w:rPr>
            <w:rFonts w:ascii="Simsun" w:hAnsi="Simsun"/>
            <w:color w:val="000000"/>
            <w:szCs w:val="21"/>
            <w:shd w:val="clear" w:color="auto" w:fill="FFFFFF"/>
          </w:rPr>
          <w:t xml:space="preserve">　　一、公开的原则和分类</w:t>
        </w:r>
        <w:r>
          <w:rPr>
            <w:rFonts w:ascii="Simsun" w:hAnsi="Simsun"/>
            <w:color w:val="000000"/>
            <w:szCs w:val="21"/>
          </w:rPr>
          <w:br/>
        </w:r>
        <w:r>
          <w:rPr>
            <w:rFonts w:ascii="Simsun" w:hAnsi="Simsun"/>
            <w:color w:val="000000"/>
            <w:szCs w:val="21"/>
            <w:shd w:val="clear" w:color="auto" w:fill="FFFFFF"/>
          </w:rPr>
          <w:t xml:space="preserve">　　本《指南》所述政府信息，是指本机关在履行职责过程中制作或者获取的，以一定形式记录、保存的信息。除属国家秘密、法律法规规定不予公开，以及作出具体行政行为之前、公开后可能会影响国家和公共利益的信息外，本机关将及时、准确公开政府信息。</w:t>
        </w:r>
        <w:r>
          <w:rPr>
            <w:rFonts w:ascii="Simsun" w:hAnsi="Simsun"/>
            <w:color w:val="000000"/>
            <w:szCs w:val="21"/>
          </w:rPr>
          <w:br/>
        </w:r>
        <w:r>
          <w:rPr>
            <w:rFonts w:ascii="Simsun" w:hAnsi="Simsun"/>
            <w:color w:val="000000"/>
            <w:szCs w:val="21"/>
            <w:shd w:val="clear" w:color="auto" w:fill="FFFFFF"/>
          </w:rPr>
          <w:t xml:space="preserve">　　本机关公开政府信息，遵循公正、公平、便民的原则，坚持</w:t>
        </w:r>
        <w:r>
          <w:rPr>
            <w:rFonts w:ascii="Simsun" w:hAnsi="Simsun"/>
            <w:color w:val="000000"/>
            <w:szCs w:val="21"/>
            <w:shd w:val="clear" w:color="auto" w:fill="FFFFFF"/>
          </w:rPr>
          <w:t>“</w:t>
        </w:r>
        <w:r>
          <w:rPr>
            <w:rFonts w:ascii="Simsun" w:hAnsi="Simsun"/>
            <w:color w:val="000000"/>
            <w:szCs w:val="21"/>
            <w:shd w:val="clear" w:color="auto" w:fill="FFFFFF"/>
          </w:rPr>
          <w:t>以公开为原则，不公开为例外</w:t>
        </w:r>
        <w:r>
          <w:rPr>
            <w:rFonts w:ascii="Simsun" w:hAnsi="Simsun"/>
            <w:color w:val="000000"/>
            <w:szCs w:val="21"/>
            <w:shd w:val="clear" w:color="auto" w:fill="FFFFFF"/>
          </w:rPr>
          <w:t>”</w:t>
        </w:r>
        <w:r>
          <w:rPr>
            <w:rFonts w:ascii="Simsun" w:hAnsi="Simsun"/>
            <w:color w:val="000000"/>
            <w:szCs w:val="21"/>
            <w:shd w:val="clear" w:color="auto" w:fill="FFFFFF"/>
          </w:rPr>
          <w:t>原则。</w:t>
        </w:r>
        <w:r>
          <w:rPr>
            <w:rFonts w:ascii="Simsun" w:hAnsi="Simsun"/>
            <w:color w:val="000000"/>
            <w:szCs w:val="21"/>
          </w:rPr>
          <w:br/>
        </w:r>
        <w:r>
          <w:rPr>
            <w:rFonts w:ascii="Simsun" w:hAnsi="Simsun"/>
            <w:color w:val="000000"/>
            <w:szCs w:val="21"/>
            <w:shd w:val="clear" w:color="auto" w:fill="FFFFFF"/>
          </w:rPr>
          <w:t xml:space="preserve">　　本机关公开政府信息有两种类型：主动公开和依申请公开。主动公开是指本机关主动将《条例》等要求公开的政府信息公开；依申请公开指符合《条例》等规定，但不属于主动公开范围的政府信息，公民、法人和其他组织按程序向本机关申请公开。</w:t>
        </w:r>
        <w:r>
          <w:rPr>
            <w:rFonts w:ascii="Simsun" w:hAnsi="Simsun"/>
            <w:color w:val="000000"/>
            <w:szCs w:val="21"/>
          </w:rPr>
          <w:br/>
        </w:r>
        <w:r>
          <w:rPr>
            <w:rFonts w:ascii="Simsun" w:hAnsi="Simsun"/>
            <w:color w:val="000000"/>
            <w:szCs w:val="21"/>
            <w:shd w:val="clear" w:color="auto" w:fill="FFFFFF"/>
          </w:rPr>
          <w:t xml:space="preserve">　　二、主动公开</w:t>
        </w:r>
        <w:r>
          <w:rPr>
            <w:rFonts w:ascii="Simsun" w:hAnsi="Simsun"/>
            <w:color w:val="000000"/>
            <w:szCs w:val="21"/>
          </w:rPr>
          <w:br/>
        </w:r>
        <w:r>
          <w:rPr>
            <w:rFonts w:ascii="Simsun" w:hAnsi="Simsun"/>
            <w:color w:val="000000"/>
            <w:szCs w:val="21"/>
            <w:shd w:val="clear" w:color="auto" w:fill="FFFFFF"/>
          </w:rPr>
          <w:t xml:space="preserve">　　（一）公开范围</w:t>
        </w:r>
        <w:r>
          <w:rPr>
            <w:rFonts w:ascii="Simsun" w:hAnsi="Simsun"/>
            <w:color w:val="000000"/>
            <w:szCs w:val="21"/>
          </w:rPr>
          <w:br/>
        </w:r>
        <w:r>
          <w:rPr>
            <w:rFonts w:ascii="Simsun" w:hAnsi="Simsun"/>
            <w:color w:val="000000"/>
            <w:szCs w:val="21"/>
            <w:shd w:val="clear" w:color="auto" w:fill="FFFFFF"/>
          </w:rPr>
          <w:t xml:space="preserve">　　本机关主动向社会公开的信息范围参见本机关编制的《广西壮族自治区环境保护厅政府信息公开目录》。公民、法人和其他组织可以在广西政府门户网站的本机关网页查阅，也可以到广西壮族自治区政务服务中心本机关窗口或本机关办公室咨询。</w:t>
        </w:r>
      </w:ins>
      <w:del w:id="1" w:author="陆菲" w:date="2015-08-17T22:53:00Z">
        <w:r w:rsidR="001D52FF" w:rsidDel="005850DB">
          <w:rPr>
            <w:rFonts w:hint="eastAsia"/>
          </w:rPr>
          <w:delText xml:space="preserve"> </w:delText>
        </w:r>
      </w:del>
    </w:p>
    <w:sectPr w:rsidR="00723B08" w:rsidRPr="005D6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FD" w:rsidRDefault="00530AFD" w:rsidP="005D611C">
      <w:r>
        <w:separator/>
      </w:r>
    </w:p>
  </w:endnote>
  <w:endnote w:type="continuationSeparator" w:id="0">
    <w:p w:rsidR="00530AFD" w:rsidRDefault="00530AFD" w:rsidP="005D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FD" w:rsidRDefault="00530AFD" w:rsidP="005D611C">
      <w:r>
        <w:separator/>
      </w:r>
    </w:p>
  </w:footnote>
  <w:footnote w:type="continuationSeparator" w:id="0">
    <w:p w:rsidR="00530AFD" w:rsidRDefault="00530AFD" w:rsidP="005D611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13"/>
    <w:rsid w:val="00026F34"/>
    <w:rsid w:val="00041FEB"/>
    <w:rsid w:val="00052BE5"/>
    <w:rsid w:val="00075441"/>
    <w:rsid w:val="000C51CB"/>
    <w:rsid w:val="00125E33"/>
    <w:rsid w:val="00136113"/>
    <w:rsid w:val="001D52FF"/>
    <w:rsid w:val="00205BBE"/>
    <w:rsid w:val="00251FAE"/>
    <w:rsid w:val="00331189"/>
    <w:rsid w:val="0033283A"/>
    <w:rsid w:val="003930C6"/>
    <w:rsid w:val="003E6EC5"/>
    <w:rsid w:val="004536BD"/>
    <w:rsid w:val="00456C7E"/>
    <w:rsid w:val="00530AFD"/>
    <w:rsid w:val="0056003B"/>
    <w:rsid w:val="005850DB"/>
    <w:rsid w:val="005D611C"/>
    <w:rsid w:val="006A248B"/>
    <w:rsid w:val="00723B08"/>
    <w:rsid w:val="00777748"/>
    <w:rsid w:val="007A4F9F"/>
    <w:rsid w:val="007E1907"/>
    <w:rsid w:val="007E7733"/>
    <w:rsid w:val="00854034"/>
    <w:rsid w:val="008A2C3C"/>
    <w:rsid w:val="00A46769"/>
    <w:rsid w:val="00B217EA"/>
    <w:rsid w:val="00B72E0C"/>
    <w:rsid w:val="00B7551C"/>
    <w:rsid w:val="00BA3B39"/>
    <w:rsid w:val="00C30D30"/>
    <w:rsid w:val="00C34403"/>
    <w:rsid w:val="00C74B2C"/>
    <w:rsid w:val="00D70B16"/>
    <w:rsid w:val="00DC1D6F"/>
    <w:rsid w:val="00DC2517"/>
    <w:rsid w:val="00DC3E7D"/>
    <w:rsid w:val="00E42782"/>
    <w:rsid w:val="00E74187"/>
    <w:rsid w:val="00EC5306"/>
    <w:rsid w:val="00F54E60"/>
    <w:rsid w:val="00F97309"/>
    <w:rsid w:val="00F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C7E506-F429-4507-A6C3-2EC022F5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1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11C"/>
    <w:rPr>
      <w:sz w:val="18"/>
      <w:szCs w:val="18"/>
    </w:rPr>
  </w:style>
  <w:style w:type="paragraph" w:styleId="a4">
    <w:name w:val="footer"/>
    <w:basedOn w:val="a"/>
    <w:link w:val="Char0"/>
    <w:uiPriority w:val="99"/>
    <w:unhideWhenUsed/>
    <w:rsid w:val="005D611C"/>
    <w:pPr>
      <w:tabs>
        <w:tab w:val="center" w:pos="4153"/>
        <w:tab w:val="right" w:pos="8306"/>
      </w:tabs>
      <w:snapToGrid w:val="0"/>
      <w:jc w:val="left"/>
    </w:pPr>
    <w:rPr>
      <w:sz w:val="18"/>
      <w:szCs w:val="18"/>
    </w:rPr>
  </w:style>
  <w:style w:type="character" w:customStyle="1" w:styleId="Char0">
    <w:name w:val="页脚 Char"/>
    <w:basedOn w:val="a0"/>
    <w:link w:val="a4"/>
    <w:uiPriority w:val="99"/>
    <w:rsid w:val="005D611C"/>
    <w:rPr>
      <w:sz w:val="18"/>
      <w:szCs w:val="18"/>
    </w:rPr>
  </w:style>
  <w:style w:type="character" w:styleId="a5">
    <w:name w:val="annotation reference"/>
    <w:basedOn w:val="a0"/>
    <w:uiPriority w:val="99"/>
    <w:semiHidden/>
    <w:unhideWhenUsed/>
    <w:rsid w:val="007E1907"/>
    <w:rPr>
      <w:sz w:val="21"/>
      <w:szCs w:val="21"/>
    </w:rPr>
  </w:style>
  <w:style w:type="paragraph" w:styleId="a6">
    <w:name w:val="annotation text"/>
    <w:basedOn w:val="a"/>
    <w:link w:val="Char1"/>
    <w:uiPriority w:val="99"/>
    <w:semiHidden/>
    <w:unhideWhenUsed/>
    <w:rsid w:val="007E1907"/>
    <w:pPr>
      <w:jc w:val="left"/>
    </w:pPr>
  </w:style>
  <w:style w:type="character" w:customStyle="1" w:styleId="Char1">
    <w:name w:val="批注文字 Char"/>
    <w:basedOn w:val="a0"/>
    <w:link w:val="a6"/>
    <w:uiPriority w:val="99"/>
    <w:semiHidden/>
    <w:rsid w:val="007E1907"/>
  </w:style>
  <w:style w:type="paragraph" w:styleId="a7">
    <w:name w:val="annotation subject"/>
    <w:basedOn w:val="a6"/>
    <w:next w:val="a6"/>
    <w:link w:val="Char2"/>
    <w:uiPriority w:val="99"/>
    <w:semiHidden/>
    <w:unhideWhenUsed/>
    <w:rsid w:val="007E1907"/>
    <w:rPr>
      <w:b/>
      <w:bCs/>
    </w:rPr>
  </w:style>
  <w:style w:type="character" w:customStyle="1" w:styleId="Char2">
    <w:name w:val="批注主题 Char"/>
    <w:basedOn w:val="Char1"/>
    <w:link w:val="a7"/>
    <w:uiPriority w:val="99"/>
    <w:semiHidden/>
    <w:rsid w:val="007E1907"/>
    <w:rPr>
      <w:b/>
      <w:bCs/>
    </w:rPr>
  </w:style>
  <w:style w:type="paragraph" w:styleId="a8">
    <w:name w:val="Balloon Text"/>
    <w:basedOn w:val="a"/>
    <w:link w:val="Char3"/>
    <w:uiPriority w:val="99"/>
    <w:semiHidden/>
    <w:unhideWhenUsed/>
    <w:rsid w:val="007E1907"/>
    <w:rPr>
      <w:sz w:val="18"/>
      <w:szCs w:val="18"/>
    </w:rPr>
  </w:style>
  <w:style w:type="character" w:customStyle="1" w:styleId="Char3">
    <w:name w:val="批注框文本 Char"/>
    <w:basedOn w:val="a0"/>
    <w:link w:val="a8"/>
    <w:uiPriority w:val="99"/>
    <w:semiHidden/>
    <w:rsid w:val="007E1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微软中国</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陆菲</cp:lastModifiedBy>
  <cp:revision>1</cp:revision>
  <dcterms:created xsi:type="dcterms:W3CDTF">2015-08-17T14:53:00Z</dcterms:created>
  <dcterms:modified xsi:type="dcterms:W3CDTF">2015-08-17T14:53:00Z</dcterms:modified>
</cp:coreProperties>
</file>