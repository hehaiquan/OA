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08" w:rsidRPr="005D611C" w:rsidRDefault="00473E28" w:rsidP="00B72E0C">
      <w:ins w:id="0" w:author="陆菲" w:date="2015-08-18T09:12:00Z">
        <w:r>
          <w:rPr>
            <w:rFonts w:hint="eastAsia"/>
          </w:rPr>
          <w:t>在线</w:t>
        </w:r>
        <w:r>
          <w:t>编辑</w:t>
        </w:r>
      </w:ins>
      <w:del w:id="1" w:author="陆菲" w:date="2015-08-18T09:12:00Z">
        <w:r w:rsidR="001D52FF" w:rsidDel="00473E28">
          <w:rPr>
            <w:rFonts w:hint="eastAsia"/>
          </w:rPr>
          <w:delText xml:space="preserve"> </w:delText>
        </w:r>
      </w:del>
    </w:p>
    <w:sectPr w:rsidR="00723B08" w:rsidRPr="005D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A1" w:rsidRDefault="005575A1" w:rsidP="005D611C">
      <w:r>
        <w:separator/>
      </w:r>
    </w:p>
  </w:endnote>
  <w:endnote w:type="continuationSeparator" w:id="0">
    <w:p w:rsidR="005575A1" w:rsidRDefault="005575A1" w:rsidP="005D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A1" w:rsidRDefault="005575A1" w:rsidP="005D611C">
      <w:r>
        <w:separator/>
      </w:r>
    </w:p>
  </w:footnote>
  <w:footnote w:type="continuationSeparator" w:id="0">
    <w:p w:rsidR="005575A1" w:rsidRDefault="005575A1" w:rsidP="005D611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13"/>
    <w:rsid w:val="00026F34"/>
    <w:rsid w:val="00041FEB"/>
    <w:rsid w:val="00052BE5"/>
    <w:rsid w:val="00075441"/>
    <w:rsid w:val="000C51CB"/>
    <w:rsid w:val="001057D0"/>
    <w:rsid w:val="00125E33"/>
    <w:rsid w:val="00136113"/>
    <w:rsid w:val="001D52FF"/>
    <w:rsid w:val="00205BBE"/>
    <w:rsid w:val="00251FAE"/>
    <w:rsid w:val="00331189"/>
    <w:rsid w:val="0033283A"/>
    <w:rsid w:val="003930C6"/>
    <w:rsid w:val="003E6EC5"/>
    <w:rsid w:val="004536BD"/>
    <w:rsid w:val="00456C7E"/>
    <w:rsid w:val="00473E28"/>
    <w:rsid w:val="005575A1"/>
    <w:rsid w:val="0056003B"/>
    <w:rsid w:val="005D611C"/>
    <w:rsid w:val="006A248B"/>
    <w:rsid w:val="00723B08"/>
    <w:rsid w:val="00777748"/>
    <w:rsid w:val="007A4F9F"/>
    <w:rsid w:val="007E1907"/>
    <w:rsid w:val="007E7733"/>
    <w:rsid w:val="00854034"/>
    <w:rsid w:val="008A2C3C"/>
    <w:rsid w:val="00A46769"/>
    <w:rsid w:val="00A47A3C"/>
    <w:rsid w:val="00B217EA"/>
    <w:rsid w:val="00B72E0C"/>
    <w:rsid w:val="00B7551C"/>
    <w:rsid w:val="00BA3B39"/>
    <w:rsid w:val="00C30D30"/>
    <w:rsid w:val="00C34403"/>
    <w:rsid w:val="00C74B2C"/>
    <w:rsid w:val="00D70B16"/>
    <w:rsid w:val="00DC1D6F"/>
    <w:rsid w:val="00DC2517"/>
    <w:rsid w:val="00DC3E7D"/>
    <w:rsid w:val="00E42782"/>
    <w:rsid w:val="00E74187"/>
    <w:rsid w:val="00EC5306"/>
    <w:rsid w:val="00F54E60"/>
    <w:rsid w:val="00F97309"/>
    <w:rsid w:val="00F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CE93F6-9E48-4852-840D-DB6C71F1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11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E190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E190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E190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E190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E190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E190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E1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陆菲</cp:lastModifiedBy>
  <cp:revision>1</cp:revision>
  <dcterms:created xsi:type="dcterms:W3CDTF">2015-08-18T01:12:00Z</dcterms:created>
  <dcterms:modified xsi:type="dcterms:W3CDTF">2015-08-18T01:12:00Z</dcterms:modified>
</cp:coreProperties>
</file>